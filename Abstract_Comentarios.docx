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A811" w14:textId="77777777" w:rsidR="000D0009" w:rsidRPr="000D0009" w:rsidRDefault="000D0009" w:rsidP="000D0009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Abstract</w:t>
      </w:r>
      <w:r w:rsidRPr="000D0009">
        <w:rPr>
          <w:rFonts w:ascii="Times New Roman" w:hAnsi="Times New Roman" w:cs="Times New Roman"/>
          <w:sz w:val="36"/>
          <w:szCs w:val="24"/>
        </w:rPr>
        <w:t xml:space="preserve"> en Español</w:t>
      </w:r>
    </w:p>
    <w:p w14:paraId="516B4973" w14:textId="77777777" w:rsidR="000D0009" w:rsidRDefault="00241AE3" w:rsidP="000D0009">
      <w:pPr>
        <w:spacing w:line="240" w:lineRule="auto"/>
        <w:mirrorIndent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009" w:rsidRPr="000D0009">
        <w:rPr>
          <w:rFonts w:ascii="Times New Roman" w:hAnsi="Times New Roman" w:cs="Times New Roman"/>
          <w:b/>
          <w:sz w:val="24"/>
          <w:szCs w:val="24"/>
        </w:rPr>
        <w:t>Introducció</w:t>
      </w:r>
      <w:r w:rsidR="000D0009">
        <w:rPr>
          <w:rFonts w:ascii="Times New Roman" w:hAnsi="Times New Roman" w:cs="Times New Roman"/>
          <w:b/>
          <w:sz w:val="24"/>
          <w:szCs w:val="24"/>
        </w:rPr>
        <w:t>n</w:t>
      </w:r>
    </w:p>
    <w:p w14:paraId="1BEDA03D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b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Nos dimos cuenta de que el curriculum de los desarrolladores tienen muy buen contenido pero muy mal diseño, nuestro objetivo es crear curriculums con diseños profesionales y nuestros conocimientos y nuestra experiencia.</w:t>
      </w:r>
    </w:p>
    <w:p w14:paraId="062912D7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Cveloper es una aplicación web para desarrolladores de software que permite dar estilo a tu cu</w:t>
      </w:r>
      <w:r>
        <w:rPr>
          <w:rFonts w:ascii="Times New Roman" w:hAnsi="Times New Roman" w:cs="Times New Roman"/>
          <w:sz w:val="24"/>
          <w:szCs w:val="24"/>
        </w:rPr>
        <w:t xml:space="preserve">rrículum y ponerte en contacto </w:t>
      </w:r>
      <w:r w:rsidRPr="000D0009">
        <w:rPr>
          <w:rFonts w:ascii="Times New Roman" w:hAnsi="Times New Roman" w:cs="Times New Roman"/>
          <w:sz w:val="24"/>
          <w:szCs w:val="24"/>
        </w:rPr>
        <w:t>con empresas donde trabajar y centros de formación para formarte.</w:t>
      </w:r>
    </w:p>
    <w:p w14:paraId="70C46AF0" w14:textId="77777777" w:rsidR="000D0009" w:rsidRPr="000D0009" w:rsidRDefault="00241AE3" w:rsidP="000D0009">
      <w:pPr>
        <w:spacing w:line="240" w:lineRule="auto"/>
        <w:mirrorIndent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009" w:rsidRPr="000D0009">
        <w:rPr>
          <w:rFonts w:ascii="Times New Roman" w:hAnsi="Times New Roman" w:cs="Times New Roman"/>
          <w:b/>
          <w:sz w:val="24"/>
          <w:szCs w:val="24"/>
        </w:rPr>
        <w:t>Metodología</w:t>
      </w:r>
    </w:p>
    <w:p w14:paraId="3A47792A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Al principio, diseñamos la parte teórica del proyecto. Decidimos los tipos de usuarios, la estructura de la base de datos y los servicios que queríamos ofrecer.</w:t>
      </w:r>
    </w:p>
    <w:p w14:paraId="63002363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Luego escogimos las tecnologías que queríamos usar. Todo el código de la aplicación está escrito en PHP (HyperText Preprocessor), elegimos MySQL(Structured Query Language) para la base de datos, y Git(control de versiones) para trabajar en equipo.</w:t>
      </w:r>
    </w:p>
    <w:p w14:paraId="175A72B8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Tuvimos que aprender el funcionamiento de Git, configurar la sincronización remota de archivos y usar los comandos.</w:t>
      </w:r>
    </w:p>
    <w:p w14:paraId="03EFC9F3" w14:textId="77777777" w:rsidR="000D0009" w:rsidRPr="000D0009" w:rsidRDefault="000D0009" w:rsidP="000D0009">
      <w:pPr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0D0009">
        <w:rPr>
          <w:rFonts w:ascii="Times New Roman" w:hAnsi="Times New Roman" w:cs="Times New Roman"/>
          <w:sz w:val="24"/>
          <w:szCs w:val="24"/>
        </w:rPr>
        <w:t>También tuvimos que investigar algunas funciones avanzadas de MySQL para hacer una búsqueda complicada.</w:t>
      </w:r>
    </w:p>
    <w:p w14:paraId="21231F3C" w14:textId="77777777" w:rsidR="000D0009" w:rsidRPr="000D0009" w:rsidRDefault="000D0009" w:rsidP="000D0009">
      <w:pPr>
        <w:rPr>
          <w:rFonts w:ascii="Times New Roman" w:hAnsi="Times New Roman" w:cs="Times New Roman"/>
          <w:sz w:val="24"/>
          <w:szCs w:val="24"/>
        </w:rPr>
      </w:pPr>
    </w:p>
    <w:p w14:paraId="5B71FDDD" w14:textId="77777777" w:rsidR="000D0009" w:rsidRDefault="000D0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24E28C" w14:textId="77777777" w:rsidR="000D0009" w:rsidRPr="000D0009" w:rsidRDefault="000D0009" w:rsidP="000D0009">
      <w:pPr>
        <w:rPr>
          <w:rFonts w:ascii="Times New Roman" w:hAnsi="Times New Roman" w:cs="Times New Roman"/>
          <w:sz w:val="24"/>
          <w:szCs w:val="24"/>
        </w:rPr>
      </w:pPr>
    </w:p>
    <w:p w14:paraId="0513F7D8" w14:textId="77777777" w:rsidR="000D0009" w:rsidRPr="000D0009" w:rsidRDefault="000D0009" w:rsidP="000D0009">
      <w:pPr>
        <w:jc w:val="center"/>
        <w:rPr>
          <w:rFonts w:ascii="Times New Roman" w:hAnsi="Times New Roman" w:cs="Times New Roman"/>
          <w:sz w:val="36"/>
          <w:szCs w:val="24"/>
        </w:rPr>
      </w:pPr>
      <w:r w:rsidRPr="000D0009">
        <w:rPr>
          <w:rFonts w:ascii="Times New Roman" w:hAnsi="Times New Roman" w:cs="Times New Roman"/>
          <w:sz w:val="36"/>
          <w:szCs w:val="24"/>
        </w:rPr>
        <w:t>Abstract in English</w:t>
      </w:r>
    </w:p>
    <w:p w14:paraId="6A17CAEB" w14:textId="77777777" w:rsidR="000D0009" w:rsidRPr="000D0009" w:rsidRDefault="000D000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pPrChange w:id="0" w:author="Tecnico Comunes9" w:date="2019-02-15T17:35:00Z">
          <w:pPr>
            <w:spacing w:line="240" w:lineRule="auto"/>
          </w:pPr>
        </w:pPrChange>
      </w:pPr>
      <w:r w:rsidRPr="000D0009">
        <w:rPr>
          <w:rFonts w:ascii="Times New Roman" w:hAnsi="Times New Roman" w:cs="Times New Roman"/>
          <w:sz w:val="24"/>
          <w:szCs w:val="24"/>
        </w:rPr>
        <w:t xml:space="preserve">  </w:t>
      </w:r>
      <w:r w:rsidRPr="000D000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DD09514" w14:textId="77777777" w:rsidR="000D0009" w:rsidDel="00B55296" w:rsidRDefault="000D0009">
      <w:pPr>
        <w:spacing w:line="240" w:lineRule="auto"/>
        <w:ind w:firstLine="709"/>
        <w:jc w:val="both"/>
        <w:rPr>
          <w:del w:id="1" w:author="Tecnico Comunes9" w:date="2019-02-15T17:34:00Z"/>
          <w:rFonts w:ascii="Times New Roman" w:hAnsi="Times New Roman" w:cs="Times New Roman"/>
          <w:sz w:val="24"/>
          <w:szCs w:val="24"/>
        </w:rPr>
        <w:pPrChange w:id="2" w:author="Tecnico Comunes9" w:date="2019-02-15T17:35:00Z">
          <w:pPr>
            <w:spacing w:line="240" w:lineRule="auto"/>
          </w:pPr>
        </w:pPrChange>
      </w:pPr>
      <w:proofErr w:type="spellStart"/>
      <w:r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realize</w:t>
      </w:r>
      <w:commentRangeEnd w:id="3"/>
      <w:proofErr w:type="spellEnd"/>
      <w:r w:rsidR="00B55296">
        <w:rPr>
          <w:rStyle w:val="Refdecomentario"/>
        </w:rPr>
        <w:commentReference w:id="3"/>
      </w:r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devs</w:t>
      </w:r>
      <w:commentRangeEnd w:id="4"/>
      <w:proofErr w:type="spellEnd"/>
      <w:r w:rsidR="00B55296">
        <w:rPr>
          <w:rStyle w:val="Refdecomentario"/>
        </w:rPr>
        <w:commentReference w:id="4"/>
      </w:r>
      <w:r w:rsidRPr="000D000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B55296">
        <w:rPr>
          <w:rStyle w:val="Refdecomentario"/>
        </w:rPr>
        <w:commentReference w:id="5"/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design</w:t>
      </w:r>
      <w:commentRangeStart w:id="6"/>
      <w:proofErr w:type="spellEnd"/>
      <w:r w:rsidRPr="000D0009">
        <w:rPr>
          <w:rFonts w:ascii="Times New Roman" w:hAnsi="Times New Roman" w:cs="Times New Roman"/>
          <w:sz w:val="24"/>
          <w:szCs w:val="24"/>
        </w:rPr>
        <w:t>,</w:t>
      </w:r>
      <w:commentRangeEnd w:id="6"/>
      <w:r w:rsidR="00B55296">
        <w:rPr>
          <w:rStyle w:val="Refdecomentario"/>
        </w:rPr>
        <w:commentReference w:id="6"/>
      </w:r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curriculums with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>.</w:t>
      </w:r>
      <w:ins w:id="7" w:author="Tecnico Comunes9" w:date="2019-02-15T17:34:00Z">
        <w:r w:rsidR="00B5529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5F3F5D6" w14:textId="32CF27CE" w:rsidR="000D0009" w:rsidRPr="000D0009" w:rsidRDefault="000D000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pPrChange w:id="8" w:author="Tecnico Comunes9" w:date="2019-02-15T17:35:00Z">
          <w:pPr>
            <w:spacing w:line="240" w:lineRule="auto"/>
          </w:pPr>
        </w:pPrChange>
      </w:pPr>
      <w:r w:rsidRPr="000D0009">
        <w:rPr>
          <w:rFonts w:ascii="Times New Roman" w:hAnsi="Times New Roman" w:cs="Times New Roman"/>
          <w:sz w:val="24"/>
          <w:szCs w:val="24"/>
        </w:rPr>
        <w:t xml:space="preserve">Cveloper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is</w:t>
      </w:r>
      <w:proofErr w:type="spellEnd"/>
      <w:del w:id="9" w:author="Tecnico Comunes9" w:date="2019-02-15T17:42:00Z">
        <w:r w:rsidRPr="000D0009" w:rsidDel="00B552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0D0009">
        <w:rPr>
          <w:rFonts w:ascii="Times New Roman" w:hAnsi="Times New Roman" w:cs="Times New Roman"/>
          <w:sz w:val="24"/>
          <w:szCs w:val="24"/>
        </w:rPr>
        <w:t xml:space="preserve"> a </w:t>
      </w:r>
      <w:commentRangeStart w:id="10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webapp</w:t>
      </w:r>
      <w:commentRangeEnd w:id="10"/>
      <w:proofErr w:type="spellEnd"/>
      <w:r w:rsidR="00B55296">
        <w:rPr>
          <w:rStyle w:val="Refdecomentario"/>
        </w:rPr>
        <w:commentReference w:id="10"/>
      </w:r>
      <w:r w:rsidRPr="000D0009">
        <w:rPr>
          <w:rFonts w:ascii="Times New Roman" w:hAnsi="Times New Roman" w:cs="Times New Roman"/>
          <w:sz w:val="24"/>
          <w:szCs w:val="24"/>
        </w:rPr>
        <w:t xml:space="preserve">??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style</w:t>
      </w:r>
      <w:commentRangeEnd w:id="11"/>
      <w:proofErr w:type="spellEnd"/>
      <w:r w:rsidR="00B55296">
        <w:rPr>
          <w:rStyle w:val="Refdecomentario"/>
        </w:rPr>
        <w:commentReference w:id="11"/>
      </w:r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ins w:id="12" w:author="ust8dai2" w:date="2019-02-15T20:12:00Z">
        <w:r w:rsidR="008207B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07BB">
          <w:rPr>
            <w:rFonts w:ascii="Times New Roman" w:hAnsi="Times New Roman" w:cs="Times New Roman"/>
            <w:sz w:val="24"/>
            <w:szCs w:val="24"/>
          </w:rPr>
          <w:t>which</w:t>
        </w:r>
        <w:proofErr w:type="spellEnd"/>
        <w:r w:rsidR="008207B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work</w:t>
      </w:r>
      <w:proofErr w:type="spellEnd"/>
      <w:ins w:id="14" w:author="ust8dai2" w:date="2019-02-15T20:12:00Z">
        <w:r w:rsidR="008207B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07BB">
          <w:rPr>
            <w:rFonts w:ascii="Times New Roman" w:hAnsi="Times New Roman" w:cs="Times New Roman"/>
            <w:sz w:val="24"/>
            <w:szCs w:val="24"/>
          </w:rPr>
          <w:t>for</w:t>
        </w:r>
      </w:ins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del w:id="15" w:author="ust8dai2" w:date="2019-02-15T20:12:00Z">
        <w:r w:rsidRPr="000D0009" w:rsidDel="008207B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0D000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academies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16" w:author="ust8dai2" w:date="2019-02-15T20:12:00Z">
        <w:r w:rsidR="008207BB">
          <w:rPr>
            <w:rFonts w:ascii="Times New Roman" w:hAnsi="Times New Roman" w:cs="Times New Roman"/>
            <w:sz w:val="24"/>
            <w:szCs w:val="24"/>
          </w:rPr>
          <w:t>wh</w:t>
        </w:r>
      </w:ins>
      <w:ins w:id="17" w:author="ust8dai2" w:date="2019-02-15T20:13:00Z">
        <w:r w:rsidR="008207BB">
          <w:rPr>
            <w:rFonts w:ascii="Times New Roman" w:hAnsi="Times New Roman" w:cs="Times New Roman"/>
            <w:sz w:val="24"/>
            <w:szCs w:val="24"/>
          </w:rPr>
          <w:t>ere</w:t>
        </w:r>
        <w:proofErr w:type="spellEnd"/>
        <w:r w:rsidR="008207B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07BB">
          <w:rPr>
            <w:rFonts w:ascii="Times New Roman" w:hAnsi="Times New Roman" w:cs="Times New Roman"/>
            <w:sz w:val="24"/>
            <w:szCs w:val="24"/>
          </w:rPr>
          <w:t>you</w:t>
        </w:r>
        <w:proofErr w:type="spellEnd"/>
        <w:r w:rsidR="008207BB">
          <w:rPr>
            <w:rFonts w:ascii="Times New Roman" w:hAnsi="Times New Roman" w:cs="Times New Roman"/>
            <w:sz w:val="24"/>
            <w:szCs w:val="24"/>
          </w:rPr>
          <w:t xml:space="preserve"> can</w:t>
        </w:r>
      </w:ins>
      <w:del w:id="18" w:author="ust8dai2" w:date="2019-02-15T20:13:00Z">
        <w:r w:rsidRPr="000D0009" w:rsidDel="008207BB">
          <w:rPr>
            <w:rFonts w:ascii="Times New Roman" w:hAnsi="Times New Roman" w:cs="Times New Roman"/>
            <w:sz w:val="24"/>
            <w:szCs w:val="24"/>
          </w:rPr>
          <w:delText>to</w:delText>
        </w:r>
      </w:del>
      <w:bookmarkStart w:id="19" w:name="_GoBack"/>
      <w:bookmarkEnd w:id="19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learn</w:t>
      </w:r>
      <w:commentRangeEnd w:id="13"/>
      <w:proofErr w:type="spellEnd"/>
      <w:r w:rsidR="00406F20">
        <w:rPr>
          <w:rStyle w:val="Refdecomentario"/>
        </w:rPr>
        <w:commentReference w:id="13"/>
      </w:r>
      <w:r w:rsidRPr="000D0009">
        <w:rPr>
          <w:rFonts w:ascii="Times New Roman" w:hAnsi="Times New Roman" w:cs="Times New Roman"/>
          <w:sz w:val="24"/>
          <w:szCs w:val="24"/>
        </w:rPr>
        <w:t>.</w:t>
      </w:r>
    </w:p>
    <w:p w14:paraId="6B2AD6DA" w14:textId="77777777" w:rsidR="000D0009" w:rsidRPr="000D0009" w:rsidRDefault="000D000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  <w:pPrChange w:id="20" w:author="Tecnico Comunes9" w:date="2019-02-15T17:35:00Z">
          <w:pPr>
            <w:spacing w:line="240" w:lineRule="auto"/>
          </w:pPr>
        </w:pPrChange>
      </w:pPr>
      <w:r w:rsidRPr="000D0009">
        <w:rPr>
          <w:rFonts w:ascii="Times New Roman" w:hAnsi="Times New Roman" w:cs="Times New Roman"/>
          <w:b/>
          <w:sz w:val="24"/>
          <w:szCs w:val="24"/>
        </w:rPr>
        <w:t xml:space="preserve">  Methodology    </w:t>
      </w:r>
    </w:p>
    <w:p w14:paraId="6581474E" w14:textId="77777777" w:rsidR="000D0009" w:rsidRPr="000D0009" w:rsidDel="00B55296" w:rsidRDefault="000D0009">
      <w:pPr>
        <w:spacing w:line="240" w:lineRule="auto"/>
        <w:ind w:firstLine="709"/>
        <w:jc w:val="both"/>
        <w:rPr>
          <w:del w:id="21" w:author="Tecnico Comunes9" w:date="2019-02-15T17:34:00Z"/>
          <w:rFonts w:ascii="Times New Roman" w:hAnsi="Times New Roman" w:cs="Times New Roman"/>
          <w:sz w:val="24"/>
          <w:szCs w:val="24"/>
        </w:rPr>
        <w:pPrChange w:id="22" w:author="Tecnico Comunes9" w:date="2019-02-15T17:35:00Z">
          <w:pPr>
            <w:spacing w:line="240" w:lineRule="auto"/>
          </w:pPr>
        </w:pPrChange>
      </w:pPr>
      <w:r w:rsidRPr="000D000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design</w:t>
      </w:r>
      <w:commentRangeEnd w:id="23"/>
      <w:proofErr w:type="spellEnd"/>
      <w:r w:rsidR="00406F20">
        <w:rPr>
          <w:rStyle w:val="Refdecomentario"/>
        </w:rPr>
        <w:commentReference w:id="23"/>
      </w:r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project. We decided the user types, the database structure 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0D000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 w:rsidR="00406F20">
        <w:rPr>
          <w:rStyle w:val="Refdecomentario"/>
        </w:rPr>
        <w:commentReference w:id="24"/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>.</w:t>
      </w:r>
    </w:p>
    <w:p w14:paraId="2B995A92" w14:textId="77777777" w:rsidR="000D0009" w:rsidRPr="000D0009" w:rsidDel="00B55296" w:rsidRDefault="00B55296">
      <w:pPr>
        <w:spacing w:line="240" w:lineRule="auto"/>
        <w:ind w:firstLine="709"/>
        <w:jc w:val="both"/>
        <w:rPr>
          <w:del w:id="25" w:author="Tecnico Comunes9" w:date="2019-02-15T17:35:00Z"/>
          <w:rFonts w:ascii="Times New Roman" w:hAnsi="Times New Roman" w:cs="Times New Roman"/>
          <w:sz w:val="24"/>
          <w:szCs w:val="24"/>
        </w:rPr>
        <w:pPrChange w:id="26" w:author="Tecnico Comunes9" w:date="2019-02-15T17:35:00Z">
          <w:pPr>
            <w:spacing w:line="240" w:lineRule="auto"/>
          </w:pPr>
        </w:pPrChange>
      </w:pPr>
      <w:ins w:id="27" w:author="Tecnico Comunes9" w:date="2019-02-15T17:3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choose</w:t>
      </w:r>
      <w:commentRangeEnd w:id="28"/>
      <w:proofErr w:type="spellEnd"/>
      <w:r w:rsidR="00406F20">
        <w:rPr>
          <w:rStyle w:val="Refdecomentario"/>
        </w:rPr>
        <w:commentReference w:id="28"/>
      </w:r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want</w:t>
      </w:r>
      <w:commentRangeEnd w:id="29"/>
      <w:proofErr w:type="spellEnd"/>
      <w:r w:rsidR="00406F20">
        <w:rPr>
          <w:rStyle w:val="Refdecomentario"/>
        </w:rPr>
        <w:commentReference w:id="29"/>
      </w:r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use. All the application code is written in PHP (HyperText Preprocessor), MySQL (Structured Query Language)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and Git</w:t>
      </w:r>
      <w:ins w:id="30" w:author="Tecnico Comunes9" w:date="2019-02-15T17:47:00Z">
        <w:r w:rsidR="00406F2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D0009" w:rsidRPr="000D0009"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control software)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009" w:rsidRPr="000D0009">
        <w:rPr>
          <w:rFonts w:ascii="Times New Roman" w:hAnsi="Times New Roman" w:cs="Times New Roman"/>
          <w:sz w:val="24"/>
          <w:szCs w:val="24"/>
        </w:rPr>
        <w:t>teamwork</w:t>
      </w:r>
      <w:proofErr w:type="spellEnd"/>
      <w:r w:rsidR="000D0009" w:rsidRPr="000D0009">
        <w:rPr>
          <w:rFonts w:ascii="Times New Roman" w:hAnsi="Times New Roman" w:cs="Times New Roman"/>
          <w:sz w:val="24"/>
          <w:szCs w:val="24"/>
        </w:rPr>
        <w:t>.</w:t>
      </w:r>
      <w:ins w:id="31" w:author="Tecnico Comunes9" w:date="2019-02-15T17:3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53467B6" w14:textId="77777777" w:rsidR="000D0009" w:rsidRPr="000D0009" w:rsidDel="00B55296" w:rsidRDefault="000D0009">
      <w:pPr>
        <w:spacing w:line="240" w:lineRule="auto"/>
        <w:ind w:firstLine="709"/>
        <w:jc w:val="both"/>
        <w:rPr>
          <w:del w:id="32" w:author="Tecnico Comunes9" w:date="2019-02-15T17:35:00Z"/>
          <w:rFonts w:ascii="Times New Roman" w:hAnsi="Times New Roman" w:cs="Times New Roman"/>
          <w:sz w:val="24"/>
          <w:szCs w:val="24"/>
        </w:rPr>
        <w:pPrChange w:id="33" w:author="Tecnico Comunes9" w:date="2019-02-15T17:35:00Z">
          <w:pPr>
            <w:spacing w:line="240" w:lineRule="auto"/>
          </w:pPr>
        </w:pPrChange>
      </w:pPr>
      <w:proofErr w:type="spellStart"/>
      <w:r w:rsidRPr="000D000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009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the  Git workflow in order to set up the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syncing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009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0D0009">
        <w:rPr>
          <w:rFonts w:ascii="Times New Roman" w:hAnsi="Times New Roman" w:cs="Times New Roman"/>
          <w:sz w:val="24"/>
          <w:szCs w:val="24"/>
        </w:rPr>
        <w:t>.</w:t>
      </w:r>
      <w:ins w:id="34" w:author="Tecnico Comunes9" w:date="2019-02-15T17:35:00Z">
        <w:r w:rsidR="00B5529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67B6E56" w14:textId="77777777" w:rsidR="005B21A0" w:rsidRPr="000D0009" w:rsidRDefault="000D000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pPrChange w:id="35" w:author="Tecnico Comunes9" w:date="2019-02-15T17:35:00Z">
          <w:pPr>
            <w:spacing w:line="240" w:lineRule="auto"/>
          </w:pPr>
        </w:pPrChange>
      </w:pPr>
      <w:r w:rsidRPr="000D0009">
        <w:rPr>
          <w:rFonts w:ascii="Times New Roman" w:hAnsi="Times New Roman" w:cs="Times New Roman"/>
          <w:sz w:val="24"/>
          <w:szCs w:val="24"/>
        </w:rPr>
        <w:t xml:space="preserve"> Also, we had to </w:t>
      </w:r>
      <w:r w:rsidRPr="00241AE3">
        <w:rPr>
          <w:rFonts w:ascii="Times New Roman" w:hAnsi="Times New Roman" w:cs="Times New Roman"/>
          <w:sz w:val="24"/>
          <w:szCs w:val="24"/>
        </w:rPr>
        <w:t>research</w:t>
      </w:r>
      <w:r w:rsidR="00241AE3">
        <w:rPr>
          <w:rFonts w:ascii="Times New Roman" w:hAnsi="Times New Roman" w:cs="Times New Roman"/>
          <w:sz w:val="24"/>
          <w:szCs w:val="24"/>
        </w:rPr>
        <w:t xml:space="preserve"> some advanced </w:t>
      </w:r>
      <w:r w:rsidRPr="000D0009">
        <w:rPr>
          <w:rFonts w:ascii="Times New Roman" w:hAnsi="Times New Roman" w:cs="Times New Roman"/>
          <w:sz w:val="24"/>
          <w:szCs w:val="24"/>
        </w:rPr>
        <w:t>MySQL features for the most difficult query.</w:t>
      </w:r>
    </w:p>
    <w:sectPr w:rsidR="005B21A0" w:rsidRPr="000D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Tecnico Comunes9" w:date="2019-02-15T17:35:00Z" w:initials="TC">
    <w:p w14:paraId="5BE44F76" w14:textId="77777777" w:rsidR="00B55296" w:rsidRDefault="00B55296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VERB TENSE: be </w:t>
      </w:r>
      <w:proofErr w:type="spellStart"/>
      <w:r>
        <w:rPr>
          <w:rStyle w:val="Refdecomentario"/>
        </w:rPr>
        <w:t>careful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with</w:t>
      </w:r>
      <w:proofErr w:type="spellEnd"/>
      <w:r>
        <w:rPr>
          <w:rStyle w:val="Refdecomentario"/>
        </w:rPr>
        <w:t xml:space="preserve"> tense. </w:t>
      </w:r>
      <w:proofErr w:type="spellStart"/>
      <w:r>
        <w:rPr>
          <w:rStyle w:val="Refdecomentario"/>
        </w:rPr>
        <w:t>Remember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you’re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referring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to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something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you’ve</w:t>
      </w:r>
      <w:proofErr w:type="spellEnd"/>
      <w:r>
        <w:rPr>
          <w:rStyle w:val="Refdecomentario"/>
        </w:rPr>
        <w:t xml:space="preserve"> done in </w:t>
      </w:r>
      <w:proofErr w:type="spellStart"/>
      <w:r>
        <w:rPr>
          <w:rStyle w:val="Refdecomentario"/>
        </w:rPr>
        <w:t>the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past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with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results</w:t>
      </w:r>
      <w:proofErr w:type="spellEnd"/>
      <w:r>
        <w:rPr>
          <w:rStyle w:val="Refdecomentario"/>
        </w:rPr>
        <w:t xml:space="preserve"> in </w:t>
      </w:r>
      <w:proofErr w:type="spellStart"/>
      <w:r>
        <w:rPr>
          <w:rStyle w:val="Refdecomentario"/>
        </w:rPr>
        <w:t>the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present</w:t>
      </w:r>
      <w:proofErr w:type="spellEnd"/>
      <w:r>
        <w:rPr>
          <w:rStyle w:val="Refdecomentario"/>
        </w:rPr>
        <w:t xml:space="preserve">, so </w:t>
      </w:r>
      <w:proofErr w:type="spellStart"/>
      <w:r>
        <w:rPr>
          <w:rStyle w:val="Refdecomentario"/>
        </w:rPr>
        <w:t>you</w:t>
      </w:r>
      <w:proofErr w:type="spellEnd"/>
      <w:r>
        <w:rPr>
          <w:rStyle w:val="Refdecomentario"/>
        </w:rPr>
        <w:t xml:space="preserve"> </w:t>
      </w:r>
      <w:proofErr w:type="spellStart"/>
      <w:r>
        <w:rPr>
          <w:rStyle w:val="Refdecomentario"/>
        </w:rPr>
        <w:t>should</w:t>
      </w:r>
      <w:proofErr w:type="spellEnd"/>
      <w:r>
        <w:rPr>
          <w:rStyle w:val="Refdecomentario"/>
        </w:rPr>
        <w:t xml:space="preserve"> use a PRESENT PERFECT in </w:t>
      </w:r>
      <w:proofErr w:type="spellStart"/>
      <w:r>
        <w:rPr>
          <w:rStyle w:val="Refdecomentario"/>
        </w:rPr>
        <w:t>this</w:t>
      </w:r>
      <w:proofErr w:type="spellEnd"/>
      <w:r>
        <w:rPr>
          <w:rStyle w:val="Refdecomentario"/>
        </w:rPr>
        <w:t xml:space="preserve"> case.</w:t>
      </w:r>
    </w:p>
  </w:comment>
  <w:comment w:id="4" w:author="Tecnico Comunes9" w:date="2019-02-15T17:41:00Z" w:initials="TC">
    <w:p w14:paraId="60C93D94" w14:textId="77777777" w:rsidR="00B55296" w:rsidRDefault="00B55296">
      <w:pPr>
        <w:pStyle w:val="Textocomentario"/>
      </w:pPr>
      <w:r>
        <w:rPr>
          <w:rStyle w:val="Refdecomentario"/>
        </w:rPr>
        <w:annotationRef/>
      </w:r>
      <w:proofErr w:type="spellStart"/>
      <w:r>
        <w:t>Developers</w:t>
      </w:r>
      <w:proofErr w:type="spellEnd"/>
      <w:r>
        <w:t xml:space="preserve">? </w:t>
      </w:r>
      <w:r w:rsidR="00406F20">
        <w:t xml:space="preserve">Be </w:t>
      </w:r>
      <w:proofErr w:type="spellStart"/>
      <w:r w:rsidR="00406F20">
        <w:t>careful</w:t>
      </w:r>
      <w:proofErr w:type="spellEnd"/>
      <w:r w:rsidR="00406F20">
        <w:t xml:space="preserve"> </w:t>
      </w:r>
      <w:proofErr w:type="spellStart"/>
      <w:r w:rsidR="00406F20">
        <w:t>with</w:t>
      </w:r>
      <w:proofErr w:type="spellEnd"/>
      <w:r w:rsidR="00406F20">
        <w:t xml:space="preserve"> </w:t>
      </w:r>
      <w:proofErr w:type="spellStart"/>
      <w:r w:rsidR="00406F20">
        <w:t>abbreviations</w:t>
      </w:r>
      <w:proofErr w:type="spellEnd"/>
    </w:p>
  </w:comment>
  <w:comment w:id="5" w:author="Tecnico Comunes9" w:date="2019-02-15T17:41:00Z" w:initials="TC">
    <w:p w14:paraId="234C3D32" w14:textId="3B3E7571" w:rsidR="00B55296" w:rsidRDefault="00B55296">
      <w:pPr>
        <w:pStyle w:val="Textocomentario"/>
      </w:pPr>
      <w:r>
        <w:rPr>
          <w:rStyle w:val="Refdecomentario"/>
        </w:rPr>
        <w:annotationRef/>
      </w:r>
      <w:proofErr w:type="spellStart"/>
      <w:r>
        <w:t>Bad</w:t>
      </w:r>
      <w:proofErr w:type="spellEnd"/>
      <w:r>
        <w:t xml:space="preserve">/ </w:t>
      </w:r>
      <w:proofErr w:type="spellStart"/>
      <w:r>
        <w:t>po</w:t>
      </w:r>
      <w:r w:rsidR="00F11F03">
        <w:t>o</w:t>
      </w:r>
      <w:r>
        <w:t>r</w:t>
      </w:r>
      <w:proofErr w:type="spellEnd"/>
      <w:r>
        <w:t xml:space="preserve"> (</w:t>
      </w:r>
      <w:proofErr w:type="spellStart"/>
      <w:r>
        <w:t>suggestion</w:t>
      </w:r>
      <w:proofErr w:type="spellEnd"/>
      <w:r>
        <w:t>)</w:t>
      </w:r>
    </w:p>
  </w:comment>
  <w:comment w:id="6" w:author="Tecnico Comunes9" w:date="2019-02-15T17:42:00Z" w:initials="TC">
    <w:p w14:paraId="3ED46641" w14:textId="77777777" w:rsidR="00B55296" w:rsidRDefault="00B55296">
      <w:pPr>
        <w:pStyle w:val="Textocomentario"/>
      </w:pPr>
      <w:r>
        <w:rPr>
          <w:rStyle w:val="Refdecomentario"/>
        </w:rPr>
        <w:annotationRef/>
      </w:r>
      <w:r>
        <w:t xml:space="preserve">SYNTAX. </w:t>
      </w:r>
      <w:proofErr w:type="spellStart"/>
      <w:r>
        <w:t>Write</w:t>
      </w:r>
      <w:proofErr w:type="spellEnd"/>
      <w:r>
        <w:t xml:space="preserve"> short </w:t>
      </w:r>
      <w:proofErr w:type="spellStart"/>
      <w:r>
        <w:t>sentences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start</w:t>
      </w:r>
      <w:proofErr w:type="spellEnd"/>
      <w:r>
        <w:t xml:space="preserve"> a new </w:t>
      </w:r>
      <w:proofErr w:type="spellStart"/>
      <w:r>
        <w:t>one</w:t>
      </w:r>
      <w:proofErr w:type="spellEnd"/>
      <w:r>
        <w:t>.</w:t>
      </w:r>
    </w:p>
  </w:comment>
  <w:comment w:id="10" w:author="Tecnico Comunes9" w:date="2019-02-15T17:43:00Z" w:initials="TC">
    <w:p w14:paraId="7563A334" w14:textId="77777777" w:rsidR="00B55296" w:rsidRDefault="00B55296">
      <w:pPr>
        <w:pStyle w:val="Textocomentario"/>
      </w:pPr>
      <w:r>
        <w:rPr>
          <w:rStyle w:val="Refdecomentario"/>
        </w:rPr>
        <w:annotationRef/>
      </w:r>
      <w:r>
        <w:t xml:space="preserve">Web </w:t>
      </w:r>
      <w:proofErr w:type="spellStart"/>
      <w:r>
        <w:t>application</w:t>
      </w:r>
      <w:proofErr w:type="spellEnd"/>
    </w:p>
  </w:comment>
  <w:comment w:id="11" w:author="Tecnico Comunes9" w:date="2019-02-15T17:43:00Z" w:initials="TC">
    <w:p w14:paraId="0A78E8B2" w14:textId="77777777" w:rsidR="00B55296" w:rsidRDefault="00B55296">
      <w:pPr>
        <w:pStyle w:val="Textocomentario"/>
      </w:pPr>
      <w:r>
        <w:rPr>
          <w:rStyle w:val="Refdecomentario"/>
        </w:rPr>
        <w:annotationRef/>
      </w:r>
      <w:r>
        <w:t xml:space="preserve">VOCABULARY.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use “</w:t>
      </w:r>
      <w:proofErr w:type="spellStart"/>
      <w:r>
        <w:t>design</w:t>
      </w:r>
      <w:proofErr w:type="spellEnd"/>
      <w:r>
        <w:t>”</w:t>
      </w:r>
    </w:p>
  </w:comment>
  <w:comment w:id="13" w:author="Tecnico Comunes9" w:date="2019-02-15T17:44:00Z" w:initials="TC">
    <w:p w14:paraId="5B83B03B" w14:textId="497DDC9F" w:rsidR="00406F20" w:rsidRDefault="00406F20">
      <w:pPr>
        <w:pStyle w:val="Textocomentario"/>
      </w:pPr>
      <w:r>
        <w:rPr>
          <w:rStyle w:val="Refdecomentario"/>
        </w:rPr>
        <w:annotationRef/>
      </w:r>
      <w:r>
        <w:t xml:space="preserve">SOMETHING MISSING.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 w:rsidR="00F14BB4">
        <w:t xml:space="preserve"> S</w:t>
      </w:r>
      <w:r>
        <w:t xml:space="preserve"> ay </w:t>
      </w:r>
      <w:proofErr w:type="spellStart"/>
      <w:r>
        <w:t>here</w:t>
      </w:r>
      <w:proofErr w:type="spellEnd"/>
    </w:p>
  </w:comment>
  <w:comment w:id="23" w:author="Tecnico Comunes9" w:date="2019-02-15T17:45:00Z" w:initials="TC">
    <w:p w14:paraId="660CB0C8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24" w:author="Tecnico Comunes9" w:date="2019-02-15T17:45:00Z" w:initials="TC">
    <w:p w14:paraId="0FE6D156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28" w:author="Tecnico Comunes9" w:date="2019-02-15T17:45:00Z" w:initials="TC">
    <w:p w14:paraId="24F97A34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  <w:comment w:id="29" w:author="Tecnico Comunes9" w:date="2019-02-15T17:46:00Z" w:initials="TC">
    <w:p w14:paraId="11D1EBF1" w14:textId="77777777" w:rsidR="00406F20" w:rsidRDefault="00406F20">
      <w:pPr>
        <w:pStyle w:val="Textocomentario"/>
      </w:pPr>
      <w:r>
        <w:rPr>
          <w:rStyle w:val="Refdecomentario"/>
        </w:rPr>
        <w:annotationRef/>
      </w:r>
      <w:r>
        <w:t>VERB TENSE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E44F76" w15:done="0"/>
  <w15:commentEx w15:paraId="60C93D94" w15:done="0"/>
  <w15:commentEx w15:paraId="234C3D32" w15:done="0"/>
  <w15:commentEx w15:paraId="3ED46641" w15:done="0"/>
  <w15:commentEx w15:paraId="7563A334" w15:done="0"/>
  <w15:commentEx w15:paraId="0A78E8B2" w15:done="0"/>
  <w15:commentEx w15:paraId="5B83B03B" w15:done="0"/>
  <w15:commentEx w15:paraId="660CB0C8" w15:done="0"/>
  <w15:commentEx w15:paraId="0FE6D156" w15:done="0"/>
  <w15:commentEx w15:paraId="24F97A34" w15:done="0"/>
  <w15:commentEx w15:paraId="11D1EB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E44F76" w16cid:durableId="201176F1"/>
  <w16cid:commentId w16cid:paraId="60C93D94" w16cid:durableId="20117836"/>
  <w16cid:commentId w16cid:paraId="234C3D32" w16cid:durableId="2011785E"/>
  <w16cid:commentId w16cid:paraId="3ED46641" w16cid:durableId="20117870"/>
  <w16cid:commentId w16cid:paraId="7563A334" w16cid:durableId="201178AF"/>
  <w16cid:commentId w16cid:paraId="0A78E8B2" w16cid:durableId="201178DA"/>
  <w16cid:commentId w16cid:paraId="5B83B03B" w16cid:durableId="201178FF"/>
  <w16cid:commentId w16cid:paraId="660CB0C8" w16cid:durableId="20117928"/>
  <w16cid:commentId w16cid:paraId="0FE6D156" w16cid:durableId="20117946"/>
  <w16cid:commentId w16cid:paraId="24F97A34" w16cid:durableId="2011794E"/>
  <w16cid:commentId w16cid:paraId="11D1EBF1" w16cid:durableId="201179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ico Comunes9">
    <w15:presenceInfo w15:providerId="None" w15:userId="Tecnico Comunes9"/>
  </w15:person>
  <w15:person w15:author="ust8dai2">
    <w15:presenceInfo w15:providerId="AD" w15:userId="S-1-5-21-1055596492-1416546447-3185176769-1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09"/>
    <w:rsid w:val="000D0009"/>
    <w:rsid w:val="00241AE3"/>
    <w:rsid w:val="00406F20"/>
    <w:rsid w:val="005B21A0"/>
    <w:rsid w:val="008207BB"/>
    <w:rsid w:val="00B55296"/>
    <w:rsid w:val="00F11F03"/>
    <w:rsid w:val="00F1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80D"/>
  <w15:chartTrackingRefBased/>
  <w15:docId w15:val="{F05A09D4-96B6-4A20-80BD-A7C8E25E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552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2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2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2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2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ust8dai2</dc:creator>
  <cp:keywords/>
  <dc:description/>
  <cp:lastModifiedBy>ust8dai2</cp:lastModifiedBy>
  <cp:revision>6</cp:revision>
  <dcterms:created xsi:type="dcterms:W3CDTF">2019-02-04T15:22:00Z</dcterms:created>
  <dcterms:modified xsi:type="dcterms:W3CDTF">2019-02-15T19:13:00Z</dcterms:modified>
</cp:coreProperties>
</file>